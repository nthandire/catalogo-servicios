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DE9" w:rsidRDefault="00264FBD" w:rsidP="00E57393">
      <w:pPr>
        <w:pStyle w:val="Ttulo1"/>
      </w:pPr>
      <w:r>
        <w:t>Documentación de Usuario.</w:t>
      </w:r>
    </w:p>
    <w:p w:rsidR="00996DE9" w:rsidRDefault="00996DE9" w:rsidP="00F8486A">
      <w:pPr>
        <w:jc w:val="both"/>
      </w:pPr>
    </w:p>
    <w:p w:rsidR="00A27F5E" w:rsidRPr="00E57393" w:rsidRDefault="00A27F5E" w:rsidP="00A27F5E">
      <w:pPr>
        <w:jc w:val="both"/>
        <w:rPr>
          <w:sz w:val="22"/>
        </w:rPr>
      </w:pPr>
      <w:r w:rsidRPr="00E57393">
        <w:rPr>
          <w:sz w:val="22"/>
        </w:rPr>
        <w:t>2</w:t>
      </w:r>
      <w:ins w:id="0" w:author="Daniel Zamora Olvera" w:date="2016-04-28T11:55:00Z">
        <w:r w:rsidR="00B6130E">
          <w:rPr>
            <w:sz w:val="22"/>
          </w:rPr>
          <w:t>8</w:t>
        </w:r>
      </w:ins>
      <w:del w:id="1" w:author="Daniel Zamora Olvera" w:date="2016-04-28T11:55:00Z">
        <w:r w:rsidRPr="00E57393" w:rsidDel="00B6130E">
          <w:rPr>
            <w:sz w:val="22"/>
          </w:rPr>
          <w:delText>0</w:delText>
        </w:r>
      </w:del>
      <w:r w:rsidRPr="00E57393">
        <w:rPr>
          <w:sz w:val="22"/>
        </w:rPr>
        <w:t xml:space="preserve"> de Abril del 2016.</w:t>
      </w:r>
    </w:p>
    <w:p w:rsidR="00A27F5E" w:rsidRDefault="00A27F5E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A27F5E" w:rsidRPr="00E57393" w:rsidRDefault="00264FBD" w:rsidP="00E57393">
      <w:pPr>
        <w:jc w:val="center"/>
        <w:rPr>
          <w:rFonts w:ascii="Helvetica Neue;Helvetica;Arial;" w:hAnsi="Helvetica Neue;Helvetica;Arial;"/>
          <w:b/>
          <w:bCs/>
          <w:color w:val="6600FF"/>
          <w:sz w:val="28"/>
        </w:rPr>
      </w:pPr>
      <w:r w:rsidRPr="00E57393">
        <w:rPr>
          <w:rFonts w:ascii="Helvetica Neue;Helvetica;Arial;" w:hAnsi="Helvetica Neue;Helvetica;Arial;"/>
          <w:b/>
          <w:bCs/>
          <w:color w:val="6600FF"/>
          <w:sz w:val="28"/>
        </w:rPr>
        <w:t xml:space="preserve">Sistema de Administración de Servicios de </w:t>
      </w:r>
      <w:r w:rsidR="00DF4F00" w:rsidRPr="00E57393">
        <w:rPr>
          <w:rFonts w:ascii="Helvetica Neue;Helvetica;Arial;" w:hAnsi="Helvetica Neue;Helvetica;Arial;"/>
          <w:b/>
          <w:bCs/>
          <w:color w:val="6600FF"/>
          <w:sz w:val="28"/>
        </w:rPr>
        <w:t>TIC'S</w:t>
      </w:r>
    </w:p>
    <w:p w:rsidR="00A27F5E" w:rsidRPr="00E57393" w:rsidRDefault="00A27F5E" w:rsidP="00F8486A">
      <w:pPr>
        <w:jc w:val="both"/>
        <w:rPr>
          <w:rFonts w:ascii="Helvetica Neue;Helvetica;Arial;" w:hAnsi="Helvetica Neue;Helvetica;Arial;"/>
          <w:color w:val="333333"/>
          <w:sz w:val="29"/>
        </w:rPr>
      </w:pPr>
    </w:p>
    <w:p w:rsidR="00996DE9" w:rsidRDefault="00264FBD" w:rsidP="00F8486A">
      <w:pPr>
        <w:jc w:val="both"/>
      </w:pPr>
      <w:r>
        <w:t>Versión 0.</w:t>
      </w:r>
      <w:del w:id="2" w:author="Daniel Zamora Olvera" w:date="2016-04-28T11:55:00Z">
        <w:r w:rsidDel="00B6130E">
          <w:delText>3</w:delText>
        </w:r>
      </w:del>
      <w:ins w:id="3" w:author="Daniel Zamora Olvera" w:date="2016-04-28T11:55:00Z">
        <w:r w:rsidR="00B6130E">
          <w:t>4</w:t>
        </w:r>
      </w:ins>
      <w:r>
        <w:t xml:space="preserve">. (Estas versiones van a cambiar regularmente, y solo es </w:t>
      </w:r>
      <w:r w:rsidR="00174EF2" w:rsidRPr="00A27F5E">
        <w:t>válida la ú</w:t>
      </w:r>
      <w:r w:rsidRPr="00A27F5E">
        <w:t>ltima</w:t>
      </w:r>
      <w:r>
        <w:t xml:space="preserve">, por lo que se te recomienda consultarla directamente del sistema. </w:t>
      </w:r>
      <w:r w:rsidR="00174EF2">
        <w:t xml:space="preserve"> </w:t>
      </w:r>
      <w:r>
        <w:t>En esta guía aprenderás donde consultarla).</w:t>
      </w:r>
    </w:p>
    <w:p w:rsidR="00996DE9" w:rsidRDefault="00996DE9" w:rsidP="00F8486A">
      <w:pPr>
        <w:jc w:val="both"/>
      </w:pPr>
    </w:p>
    <w:p w:rsidR="00996DE9" w:rsidRDefault="00F8486A" w:rsidP="00F8486A">
      <w:pPr>
        <w:jc w:val="both"/>
      </w:pPr>
      <w:r>
        <w:t xml:space="preserve">El Objetivo del programa </w:t>
      </w:r>
      <w:r>
        <w:rPr>
          <w:rFonts w:ascii="Helvetica Neue;Helvetica;Arial;" w:hAnsi="Helvetica Neue;Helvetica;Arial;"/>
          <w:b/>
          <w:color w:val="333333"/>
          <w:sz w:val="21"/>
        </w:rPr>
        <w:t xml:space="preserve">Sistema de Administración de Servicios de TIC's </w:t>
      </w:r>
      <w:r>
        <w:rPr>
          <w:rFonts w:ascii="Helvetica Neue;Helvetica;Arial;" w:hAnsi="Helvetica Neue;Helvetica;Arial;"/>
          <w:color w:val="333333"/>
          <w:sz w:val="21"/>
        </w:rPr>
        <w:t xml:space="preserve">(SAST de ahora en adelante), es permitir </w:t>
      </w:r>
      <w:r w:rsidRPr="00B6130E">
        <w:rPr>
          <w:rFonts w:ascii="Helvetica Neue;Helvetica;Arial;" w:hAnsi="Helvetica Neue;Helvetica;Arial;"/>
          <w:color w:val="333333"/>
          <w:sz w:val="21"/>
          <w:u w:val="single"/>
          <w:rPrChange w:id="4" w:author="Daniel Zamora Olvera" w:date="2016-04-28T11:55:00Z">
            <w:rPr>
              <w:rFonts w:ascii="Helvetica Neue;Helvetica;Arial;" w:hAnsi="Helvetica Neue;Helvetica;Arial;"/>
              <w:color w:val="333333"/>
              <w:sz w:val="21"/>
            </w:rPr>
          </w:rPrChange>
        </w:rPr>
        <w:t>q</w:t>
      </w:r>
      <w:bookmarkStart w:id="5" w:name="_GoBack"/>
      <w:bookmarkEnd w:id="5"/>
      <w:r w:rsidRPr="00B6130E">
        <w:rPr>
          <w:rFonts w:ascii="Helvetica Neue;Helvetica;Arial;" w:hAnsi="Helvetica Neue;Helvetica;Arial;"/>
          <w:color w:val="333333"/>
          <w:sz w:val="21"/>
          <w:u w:val="single"/>
          <w:rPrChange w:id="6" w:author="Daniel Zamora Olvera" w:date="2016-04-28T11:55:00Z">
            <w:rPr>
              <w:rFonts w:ascii="Helvetica Neue;Helvetica;Arial;" w:hAnsi="Helvetica Neue;Helvetica;Arial;"/>
              <w:color w:val="333333"/>
              <w:sz w:val="21"/>
            </w:rPr>
          </w:rPrChange>
        </w:rPr>
        <w:t>ue</w:t>
      </w:r>
      <w:r>
        <w:rPr>
          <w:rFonts w:ascii="Helvetica Neue;Helvetica;Arial;" w:hAnsi="Helvetica Neue;Helvetica;Arial;"/>
          <w:color w:val="333333"/>
          <w:sz w:val="21"/>
        </w:rPr>
        <w:t xml:space="preserve"> los usuarios reporten directamente sus requerimientos a la Mesa de Servicio a través de una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Interfase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Web, además de permitir a la Mesa de Servicio y otras áreas administrativas atender y llevar el seguimiento de estos requerimientos, además de los reportes de incidentes y  las bitácoras de monitoreo de los diferentes sistemas y de los problemas reportados.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color w:val="333333"/>
          <w:sz w:val="21"/>
        </w:rPr>
      </w:pP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color w:val="333333"/>
          <w:sz w:val="21"/>
        </w:rPr>
        <w:t xml:space="preserve"> </w:t>
      </w:r>
    </w:p>
    <w:p w:rsidR="00996DE9" w:rsidRDefault="00264FBD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  <w:r>
        <w:br w:type="page"/>
      </w:r>
    </w:p>
    <w:p w:rsidR="00996DE9" w:rsidRDefault="00EE3CF8" w:rsidP="00F8486A">
      <w:pPr>
        <w:jc w:val="both"/>
        <w:rPr>
          <w:b/>
          <w:bCs/>
          <w:color w:val="6600FF"/>
        </w:rPr>
      </w:pPr>
      <w:r>
        <w:rPr>
          <w:rFonts w:ascii="Helvetica Neue;Helvetica;Arial;" w:hAnsi="Helvetica Neue;Helvetica;Arial;"/>
          <w:b/>
          <w:bCs/>
          <w:color w:val="6600FF"/>
        </w:rPr>
        <w:lastRenderedPageBreak/>
        <w:t>TODOS LOS USUARIOS.</w:t>
      </w:r>
    </w:p>
    <w:p w:rsidR="00996DE9" w:rsidRPr="00EE3CF8" w:rsidRDefault="00264FBD" w:rsidP="00F8486A">
      <w:pPr>
        <w:pStyle w:val="Prrafodelista"/>
        <w:numPr>
          <w:ilvl w:val="0"/>
          <w:numId w:val="1"/>
        </w:numPr>
        <w:jc w:val="both"/>
        <w:rPr>
          <w:b/>
          <w:bCs/>
          <w:color w:val="6600FF"/>
        </w:rPr>
      </w:pPr>
      <w:r w:rsidRPr="00EE3CF8">
        <w:rPr>
          <w:rFonts w:ascii="Helvetica Neue;Helvetica;Arial;" w:hAnsi="Helvetica Neue;Helvetica;Arial;"/>
          <w:b/>
          <w:bCs/>
          <w:color w:val="6600FF"/>
        </w:rPr>
        <w:t>Ingreso al sistema.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color w:val="333333"/>
          <w:sz w:val="21"/>
        </w:rPr>
      </w:pP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color w:val="333333"/>
          <w:sz w:val="21"/>
        </w:rPr>
        <w:t xml:space="preserve">Para ingresar al sistema, debes abrir algún navegador (o browser), </w:t>
      </w:r>
      <w:r w:rsidR="00EE3CF8">
        <w:rPr>
          <w:rFonts w:ascii="Helvetica Neue;Helvetica;Arial;" w:hAnsi="Helvetica Neue;Helvetica;Arial;"/>
          <w:color w:val="333333"/>
          <w:sz w:val="21"/>
        </w:rPr>
        <w:t xml:space="preserve"> </w:t>
      </w:r>
      <w:r>
        <w:rPr>
          <w:rFonts w:ascii="Helvetica Neue;Helvetica;Arial;" w:hAnsi="Helvetica Neue;Helvetica;Arial;"/>
          <w:color w:val="333333"/>
          <w:sz w:val="21"/>
        </w:rPr>
        <w:t xml:space="preserve">puede ser Chrome, FireFox u Opera, se recomienda Chrome. </w:t>
      </w:r>
      <w:r w:rsidR="00EE3CF8">
        <w:rPr>
          <w:rFonts w:ascii="Helvetica Neue;Helvetica;Arial;" w:hAnsi="Helvetica Neue;Helvetica;Arial;"/>
          <w:color w:val="333333"/>
          <w:sz w:val="21"/>
        </w:rPr>
        <w:t xml:space="preserve"> </w:t>
      </w:r>
      <w:r>
        <w:rPr>
          <w:rFonts w:ascii="Helvetica Neue;Helvetica;Arial;" w:hAnsi="Helvetica Neue;Helvetica;Arial;"/>
          <w:color w:val="333333"/>
          <w:sz w:val="21"/>
        </w:rPr>
        <w:t>En caso de no tener ninguno de estos, puedes intentar usar Internet Explorer como última opción.</w:t>
      </w:r>
    </w:p>
    <w:p w:rsidR="00996DE9" w:rsidRDefault="00996DE9" w:rsidP="00F8486A">
      <w:pPr>
        <w:jc w:val="both"/>
      </w:pPr>
    </w:p>
    <w:p w:rsidR="00BB7CC7" w:rsidRDefault="00264FBD" w:rsidP="00F8486A">
      <w:pPr>
        <w:jc w:val="both"/>
        <w:rPr>
          <w:ins w:id="7" w:author="Daniel Zamora Olvera" w:date="2016-04-28T11:48:00Z"/>
        </w:rPr>
      </w:pPr>
      <w:r>
        <w:t xml:space="preserve">Ya abierto, debes teclear en la barra de direcciones lo siguiente </w:t>
      </w:r>
      <w:r w:rsidR="00EE3CF8">
        <w:t xml:space="preserve"> </w:t>
      </w:r>
    </w:p>
    <w:p w:rsidR="00BB7CC7" w:rsidRDefault="00BB7CC7" w:rsidP="00F8486A">
      <w:pPr>
        <w:jc w:val="both"/>
        <w:rPr>
          <w:ins w:id="8" w:author="Daniel Zamora Olvera" w:date="2016-04-28T11:48:00Z"/>
        </w:rPr>
      </w:pPr>
    </w:p>
    <w:p w:rsidR="00EE3CF8" w:rsidRDefault="00BB7CC7" w:rsidP="00F8486A">
      <w:pPr>
        <w:jc w:val="both"/>
        <w:rPr>
          <w:ins w:id="9" w:author="Daniel Zamora Olvera" w:date="2016-04-28T11:48:00Z"/>
        </w:rPr>
      </w:pPr>
      <w:ins w:id="10" w:author="Daniel Zamora Olvera" w:date="2016-04-28T11:48:00Z">
        <w:r>
          <w:t>http://</w:t>
        </w:r>
      </w:ins>
      <w:r w:rsidR="00264FBD">
        <w:t>192.168.16.51:8888/catalogo-servicios</w:t>
      </w:r>
    </w:p>
    <w:p w:rsidR="00BB7CC7" w:rsidRDefault="00BB7CC7" w:rsidP="00F8486A">
      <w:pPr>
        <w:jc w:val="both"/>
      </w:pPr>
    </w:p>
    <w:p w:rsidR="00EE3CF8" w:rsidRDefault="00EE3CF8" w:rsidP="00F8486A">
      <w:pPr>
        <w:jc w:val="both"/>
      </w:pPr>
      <w:r>
        <w:t>(</w:t>
      </w:r>
      <w:r w:rsidR="0059587E">
        <w:t>Esta</w:t>
      </w:r>
      <w:r>
        <w:t xml:space="preserve"> dirección cambiará con el tiempo, utiliza una guía actualizada)</w:t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Una vez hecho esto y oprimido la tecla “Enter”, debe aparecer la siguiente pantalla:</w:t>
      </w:r>
    </w:p>
    <w:p w:rsidR="00996DE9" w:rsidRDefault="00264FBD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1192530</wp:posOffset>
            </wp:positionH>
            <wp:positionV relativeFrom="paragraph">
              <wp:posOffset>173990</wp:posOffset>
            </wp:positionV>
            <wp:extent cx="3628390" cy="29260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Al seleccionar</w:t>
      </w:r>
      <w:r w:rsidR="00EE3CF8">
        <w:t xml:space="preserve"> </w:t>
      </w:r>
      <w:r>
        <w:t xml:space="preserve"> “</w:t>
      </w:r>
      <w:r>
        <w:rPr>
          <w:b/>
          <w:bCs/>
          <w:color w:val="669933"/>
        </w:rPr>
        <w:t>Entrar</w:t>
      </w:r>
      <w:r>
        <w:t>”, aparece la siguiente pantalla: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12210" cy="2994025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En el campo de “Usuario” es necesario que tecleen su RFC, sin homoclave (solo hasta la fecha de nacimiento, son 10 caracteres).</w:t>
      </w:r>
    </w:p>
    <w:p w:rsidR="00EE3CF8" w:rsidRDefault="00EE3CF8" w:rsidP="00F8486A">
      <w:pPr>
        <w:jc w:val="both"/>
      </w:pPr>
    </w:p>
    <w:p w:rsidR="00996DE9" w:rsidRDefault="0059587E" w:rsidP="00F8486A">
      <w:pPr>
        <w:jc w:val="both"/>
      </w:pPr>
      <w:r>
        <w:t>En el campo de “Contraseña” deben teclear su contraseña (cuiden en poner las mayúsculas y minúsculas que declararon al guardarla).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Se recomienda por seguridad no usar la función de “Recordar contraseña” a menos de que estén seguros de que nadie más que ustedes utiliza esta computadora. Como con cualquier contraseña, si alguien hace mal uso de ella, ustedes podrían verse involucrados.</w:t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Si todo va bien, deben ver una pantalla similar a la siguiente: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71645" cy="344487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A27F5E" w:rsidRDefault="00A27F5E" w:rsidP="00F8486A">
      <w:pPr>
        <w:jc w:val="both"/>
      </w:pPr>
    </w:p>
    <w:p w:rsidR="00996DE9" w:rsidRDefault="00264FBD" w:rsidP="00F8486A">
      <w:pPr>
        <w:jc w:val="both"/>
      </w:pPr>
      <w:r>
        <w:t>Este es el menú principal del sistema SAST,  su nombre  aparecerá arriba a la derecha, en letras azules.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Las siguientes partes de esta guía tratan de las diferentes cosas que se pueden realizar aquí, dependiendo de tu rol</w:t>
      </w:r>
      <w:r w:rsidR="00767F5C">
        <w:t xml:space="preserve">, serán las opciones que tendrás </w:t>
      </w:r>
      <w:r>
        <w:t>en el sistema.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Por lo pronto, solo debemos notar la última opción, “</w:t>
      </w:r>
      <w:r>
        <w:rPr>
          <w:b/>
          <w:bCs/>
          <w:color w:val="669933"/>
        </w:rPr>
        <w:t>Salir</w:t>
      </w:r>
      <w:r>
        <w:t xml:space="preserve">”. </w:t>
      </w:r>
      <w:r w:rsidR="00767F5C">
        <w:t xml:space="preserve"> </w:t>
      </w:r>
      <w:r>
        <w:t xml:space="preserve">Con dicha opción, abandonamos el sistema y protegemos nuestra contraseña si es que nos alejamos de nuestra computadora o al terminar de utilizar el sistema. </w:t>
      </w:r>
      <w:r w:rsidR="00767F5C">
        <w:t xml:space="preserve"> </w:t>
      </w:r>
      <w:r>
        <w:t>Recuerda utilizar esta opción siempre.</w:t>
      </w:r>
    </w:p>
    <w:p w:rsidR="00996DE9" w:rsidRDefault="00264FBD" w:rsidP="00F8486A">
      <w:pPr>
        <w:jc w:val="both"/>
      </w:pPr>
      <w:r>
        <w:br w:type="page"/>
      </w:r>
    </w:p>
    <w:p w:rsidR="00996DE9" w:rsidRDefault="00AB5F67" w:rsidP="00F8486A">
      <w:pPr>
        <w:jc w:val="both"/>
        <w:rPr>
          <w:b/>
          <w:bCs/>
          <w:color w:val="6600FF"/>
        </w:rPr>
      </w:pPr>
      <w:r>
        <w:rPr>
          <w:rFonts w:ascii="Helvetica Neue;Helvetica;Arial;" w:hAnsi="Helvetica Neue;Helvetica;Arial;"/>
          <w:b/>
          <w:bCs/>
          <w:color w:val="6600FF"/>
        </w:rPr>
        <w:lastRenderedPageBreak/>
        <w:t>USUARIOS FINALES.</w:t>
      </w:r>
    </w:p>
    <w:p w:rsidR="00996DE9" w:rsidRPr="00AB5F67" w:rsidRDefault="00264FBD" w:rsidP="00F8486A">
      <w:pPr>
        <w:pStyle w:val="Prrafodelista"/>
        <w:numPr>
          <w:ilvl w:val="0"/>
          <w:numId w:val="1"/>
        </w:numPr>
        <w:jc w:val="both"/>
        <w:rPr>
          <w:b/>
          <w:bCs/>
          <w:color w:val="6600FF"/>
        </w:rPr>
      </w:pPr>
      <w:r w:rsidRPr="00AB5F67">
        <w:rPr>
          <w:rFonts w:ascii="Helvetica Neue;Helvetica;Arial;" w:hAnsi="Helvetica Neue;Helvetica;Arial;"/>
          <w:b/>
          <w:bCs/>
          <w:color w:val="6600FF"/>
        </w:rPr>
        <w:t>Pedir que se levante un incidente.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El mecanismo no cambia, ustedes deberán llamar a la extensión destinada para este fin.</w:t>
      </w:r>
      <w:r w:rsidR="00AB5F67">
        <w:t xml:space="preserve"> </w:t>
      </w:r>
      <w:r>
        <w:t xml:space="preserve"> Lo que cambia es que ustedes recibirán correos indicándoles el avance de su incidente.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 xml:space="preserve">Cuando su incidente sea finalizado, ustedes recibirán un correo donde les indica el resultado y también, </w:t>
      </w:r>
      <w:r w:rsidR="00721DE8">
        <w:t xml:space="preserve"> les pedirá </w:t>
      </w:r>
      <w:r>
        <w:t xml:space="preserve"> calificar la atención recibida</w:t>
      </w:r>
      <w:r w:rsidR="00721DE8">
        <w:t xml:space="preserve"> a través de una “</w:t>
      </w:r>
      <w:r w:rsidR="0059587E">
        <w:t>Encuesta</w:t>
      </w:r>
      <w:r w:rsidR="00721DE8">
        <w:t>” (breve y fácil de llenar)</w:t>
      </w:r>
      <w:r>
        <w:t>.</w:t>
      </w:r>
    </w:p>
    <w:p w:rsidR="00996DE9" w:rsidRDefault="00996DE9" w:rsidP="00F8486A">
      <w:pPr>
        <w:jc w:val="both"/>
      </w:pPr>
    </w:p>
    <w:p w:rsidR="00721DE8" w:rsidRDefault="00264FBD" w:rsidP="00F8486A">
      <w:pPr>
        <w:jc w:val="both"/>
      </w:pPr>
      <w:r>
        <w:t xml:space="preserve"> En el correo </w:t>
      </w:r>
      <w:r w:rsidR="00721DE8">
        <w:t>t</w:t>
      </w:r>
      <w:r>
        <w:t>endrá una liga que al tocarla con el mouse, les llevará directamente a la evaluación de su incidente (si no están en ese momento utilizando el sistema SAST, se les pedirá primero que den su usuario y contraseña).</w:t>
      </w:r>
      <w:r w:rsidR="00721DE8">
        <w:t xml:space="preserve">  </w:t>
      </w:r>
    </w:p>
    <w:p w:rsidR="00721DE8" w:rsidRDefault="00721DE8" w:rsidP="00F8486A">
      <w:pPr>
        <w:jc w:val="both"/>
      </w:pPr>
    </w:p>
    <w:p w:rsidR="00721DE8" w:rsidRDefault="00264FBD" w:rsidP="00F8486A">
      <w:pPr>
        <w:jc w:val="both"/>
      </w:pPr>
      <w:r>
        <w:t>Si la liga no funciona, deben ustedes ingresar al sistema SAST (ver la sección “</w:t>
      </w:r>
      <w:r>
        <w:rPr>
          <w:rFonts w:ascii="Helvetica Neue;Helvetica;Arial;" w:hAnsi="Helvetica Neue;Helvetica;Arial;"/>
          <w:b/>
          <w:bCs/>
          <w:color w:val="6600FF"/>
        </w:rPr>
        <w:t>Todos los usuarios. Ingreso al sistema.</w:t>
      </w:r>
      <w:r>
        <w:t>”, y una vez dentro del sistema, escoger la opción “</w:t>
      </w:r>
      <w:r>
        <w:rPr>
          <w:b/>
          <w:bCs/>
          <w:color w:val="669933"/>
        </w:rPr>
        <w:t>Encuesta</w:t>
      </w:r>
      <w:r>
        <w:t xml:space="preserve">”. </w:t>
      </w:r>
      <w:r w:rsidR="00721DE8">
        <w:t xml:space="preserve">  </w:t>
      </w:r>
      <w:r>
        <w:t xml:space="preserve">Se mostrará con su incidente (puede ser que existan otros incidentes o requerimientos, si usted ha olvidado realizar algunas encuestas anteriormente. </w:t>
      </w:r>
    </w:p>
    <w:p w:rsidR="00721DE8" w:rsidRDefault="00721DE8" w:rsidP="00F8486A">
      <w:pPr>
        <w:jc w:val="both"/>
      </w:pPr>
    </w:p>
    <w:p w:rsidR="00996DE9" w:rsidRDefault="00264FBD" w:rsidP="00F8486A">
      <w:pPr>
        <w:jc w:val="both"/>
      </w:pPr>
      <w:r>
        <w:t>Al seleccionar su encuesta, le mostrará una pantalla como la siguiente:</w:t>
      </w:r>
    </w:p>
    <w:p w:rsidR="00A27F5E" w:rsidRDefault="00A27F5E" w:rsidP="00F8486A">
      <w:pPr>
        <w:jc w:val="both"/>
      </w:pPr>
    </w:p>
    <w:p w:rsidR="00996DE9" w:rsidRDefault="00264FBD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79545" cy="320929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En esta pantalla, usted debe responder con “SI” o “NO” a las cuatro preguntas de la parte de abajo, y después oprimir el botón de “Actualizar”.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Con esto, quedará concluido el seguimiento a tu reporte de incidente</w:t>
      </w:r>
      <w:r w:rsidR="00721DE8">
        <w:t xml:space="preserve">  (gracias por contestar esta encuesta)</w:t>
      </w:r>
      <w:r>
        <w:t>.</w:t>
      </w:r>
      <w:r>
        <w:br w:type="page"/>
      </w:r>
    </w:p>
    <w:p w:rsidR="00996DE9" w:rsidRDefault="00721DE8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lastRenderedPageBreak/>
        <w:t>TÉCNICOS Y GESTORES DE MS.</w:t>
      </w:r>
    </w:p>
    <w:p w:rsidR="00996DE9" w:rsidRDefault="00264FBD" w:rsidP="00F8486A">
      <w:pPr>
        <w:pStyle w:val="Prrafodelista"/>
        <w:numPr>
          <w:ilvl w:val="0"/>
          <w:numId w:val="1"/>
        </w:numPr>
        <w:jc w:val="both"/>
      </w:pPr>
      <w:r w:rsidRPr="00A46818">
        <w:rPr>
          <w:rFonts w:ascii="Helvetica Neue;Helvetica;Arial;" w:hAnsi="Helvetica Neue;Helvetica;Arial;"/>
          <w:b/>
          <w:bCs/>
          <w:color w:val="6600FF"/>
        </w:rPr>
        <w:t>Capturar un incidente.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>Cuando en el área de MS</w:t>
      </w:r>
      <w:r w:rsidR="00A46818">
        <w:t xml:space="preserve"> (Mesa de Servicio),</w:t>
      </w:r>
      <w:r>
        <w:t xml:space="preserve"> se recibe una llamada para reportar un incidente, el técnico/Gestor debe ingresar al sistema (parte inicial de este manual) y entrar en la opción: “</w:t>
      </w:r>
      <w:r>
        <w:rPr>
          <w:b/>
          <w:bCs/>
          <w:color w:val="669933"/>
        </w:rPr>
        <w:t>Incidentes</w:t>
      </w:r>
      <w:r>
        <w:t>”, entonces verá esta pantalla:</w:t>
      </w:r>
    </w:p>
    <w:p w:rsidR="00996DE9" w:rsidRDefault="00E57393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26560" cy="3408680"/>
            <wp:effectExtent l="19050" t="0" r="254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 xml:space="preserve">En donde se ve </w:t>
      </w:r>
      <w:r w:rsidR="00A46818">
        <w:t xml:space="preserve"> la</w:t>
      </w:r>
      <w:r>
        <w:t xml:space="preserve"> lista de Incidentes capturados </w:t>
      </w:r>
      <w:r w:rsidR="00A46818">
        <w:t xml:space="preserve"> con anterioridad</w:t>
      </w:r>
      <w:r>
        <w:t xml:space="preserve">, para capturar </w:t>
      </w:r>
      <w:r w:rsidR="00A46818">
        <w:t xml:space="preserve"> uno </w:t>
      </w:r>
      <w:r>
        <w:t xml:space="preserve"> nuevo, debe escoger la opción “</w:t>
      </w:r>
      <w:r>
        <w:rPr>
          <w:b/>
          <w:bCs/>
          <w:color w:val="669933"/>
        </w:rPr>
        <w:t>Nuevo Incidente</w:t>
      </w:r>
      <w:r>
        <w:t>” y le aparecerá la pantalla de captura: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90365" cy="3379470"/>
            <wp:effectExtent l="19050" t="0" r="635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Donde le aparecen en rojo  los campos a llenar</w:t>
      </w:r>
      <w:r w:rsidR="0057672B">
        <w:t xml:space="preserve"> (e</w:t>
      </w:r>
      <w:r>
        <w:t>s importante llenar todos lo mejor posible</w:t>
      </w:r>
      <w:r w:rsidR="0057672B">
        <w:t>)</w:t>
      </w:r>
      <w:r>
        <w:t xml:space="preserve">. </w:t>
      </w:r>
    </w:p>
    <w:p w:rsidR="0057672B" w:rsidRDefault="0057672B" w:rsidP="00F8486A">
      <w:pPr>
        <w:jc w:val="both"/>
      </w:pPr>
    </w:p>
    <w:p w:rsidR="00996DE9" w:rsidRDefault="00264FBD" w:rsidP="00F8486A">
      <w:pPr>
        <w:jc w:val="both"/>
      </w:pPr>
      <w:r>
        <w:t>El campo vacío que aparece al final, es la firma simple, la cual se eligió personalmente en el área de MS.</w:t>
      </w:r>
      <w:r w:rsidR="0057672B">
        <w:t xml:space="preserve"> </w:t>
      </w:r>
      <w:r>
        <w:t xml:space="preserve"> Esta firma simple es diferente a la contraseña para entrar al sistema</w:t>
      </w:r>
      <w:r w:rsidR="00DF6571">
        <w:t xml:space="preserve"> (contraseña número dos)</w:t>
      </w:r>
      <w:r>
        <w:t>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 xml:space="preserve">Después de capturar todos los campos, se oprime el botón de “Crear”. Si todos los datos </w:t>
      </w:r>
      <w:r w:rsidR="00DF6571">
        <w:t>están</w:t>
      </w:r>
      <w:r>
        <w:t xml:space="preserve"> bien capturados, se pasar</w:t>
      </w:r>
      <w:r w:rsidR="00DF6571">
        <w:t>á</w:t>
      </w:r>
      <w:r>
        <w:t xml:space="preserve"> a la siguiente pantalla:</w:t>
      </w:r>
    </w:p>
    <w:p w:rsidR="00996DE9" w:rsidRDefault="00A27F5E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868680</wp:posOffset>
            </wp:positionH>
            <wp:positionV relativeFrom="paragraph">
              <wp:posOffset>89535</wp:posOffset>
            </wp:positionV>
            <wp:extent cx="4914900" cy="3962400"/>
            <wp:effectExtent l="1905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DF6571" w:rsidRDefault="00264FBD" w:rsidP="00F8486A">
      <w:pPr>
        <w:jc w:val="both"/>
      </w:pPr>
      <w:r>
        <w:t xml:space="preserve">En la cual ya se ve el incidente capturado y se ven </w:t>
      </w:r>
      <w:r w:rsidR="00DF6571">
        <w:t>las siguientes opciones</w:t>
      </w:r>
      <w:r>
        <w:t xml:space="preserve"> </w:t>
      </w:r>
      <w:proofErr w:type="gramStart"/>
      <w:r>
        <w:t>(</w:t>
      </w:r>
      <w:r w:rsidR="00DF6571">
        <w:t xml:space="preserve"> de</w:t>
      </w:r>
      <w:proofErr w:type="gramEnd"/>
      <w:r w:rsidR="00DF6571">
        <w:t xml:space="preserve"> acuerdo al perfil de cada usuario</w:t>
      </w:r>
      <w:r>
        <w:t>)</w:t>
      </w:r>
      <w:r w:rsidR="00DF6571">
        <w:t>:</w:t>
      </w:r>
    </w:p>
    <w:p w:rsidR="00DF6571" w:rsidRDefault="00DF6571" w:rsidP="00F8486A">
      <w:pPr>
        <w:jc w:val="both"/>
      </w:pPr>
    </w:p>
    <w:p w:rsidR="00996DE9" w:rsidRDefault="00264FBD" w:rsidP="00F8486A">
      <w:pPr>
        <w:jc w:val="both"/>
      </w:pPr>
      <w:r>
        <w:t xml:space="preserve"> “</w:t>
      </w:r>
      <w:r>
        <w:rPr>
          <w:b/>
          <w:bCs/>
          <w:color w:val="669933"/>
        </w:rPr>
        <w:t>Agregar Archivo adjunto</w:t>
      </w:r>
      <w:r>
        <w:t>”, “Asignar técnico”, “Solucionar Incidente” y “Escalar Incidente”. Estas opciones se verán adelante.</w:t>
      </w:r>
    </w:p>
    <w:p w:rsidR="00996DE9" w:rsidRDefault="00264FBD" w:rsidP="00F8486A">
      <w:pPr>
        <w:jc w:val="both"/>
      </w:pPr>
      <w:r>
        <w:br w:type="page"/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lastRenderedPageBreak/>
        <w:t>Gestores de MS.</w:t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Asignar un incidente</w:t>
      </w:r>
      <w:r w:rsidR="00DF6571">
        <w:rPr>
          <w:rFonts w:ascii="Helvetica Neue;Helvetica;Arial;" w:hAnsi="Helvetica Neue;Helvetica;Arial;"/>
          <w:b/>
          <w:bCs/>
          <w:color w:val="6600FF"/>
        </w:rPr>
        <w:t xml:space="preserve"> a un técnico</w:t>
      </w:r>
      <w:r>
        <w:rPr>
          <w:rFonts w:ascii="Helvetica Neue;Helvetica;Arial;" w:hAnsi="Helvetica Neue;Helvetica;Arial;"/>
          <w:b/>
          <w:bCs/>
          <w:color w:val="6600FF"/>
        </w:rPr>
        <w:t>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>En caso de que el incidente fue</w:t>
      </w:r>
      <w:r w:rsidR="00DF6571">
        <w:t>ra</w:t>
      </w:r>
      <w:r>
        <w:t xml:space="preserve"> capturado por un Gestor, </w:t>
      </w:r>
      <w:r w:rsidR="00DF6571">
        <w:t xml:space="preserve">lo </w:t>
      </w:r>
      <w:r>
        <w:t xml:space="preserve"> puede asignar un técnico, para que sea dicho técnico el que atienda este incidente.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Técnico de MS.</w:t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Agregar un archivo adjunto a un incidente.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>En caso de requerirlo, el técnico podrá subir uno o varios archivos para documentar el incidente, los archivos no deben ser mayores de 5 MB.</w:t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Técnico de MS.</w:t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Solucionar un incidente.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>Cuando el técnico asignado resuelve el Incidente, con esta opción puede registrar</w:t>
      </w:r>
      <w:r w:rsidR="009D70C2">
        <w:t>lo</w:t>
      </w:r>
      <w:r>
        <w:t xml:space="preserve"> como solucionado,</w:t>
      </w:r>
      <w:r w:rsidR="009D70C2">
        <w:t xml:space="preserve"> además deberá </w:t>
      </w:r>
      <w:r w:rsidR="0059587E">
        <w:t>capturar</w:t>
      </w:r>
      <w:r w:rsidR="009D70C2">
        <w:t xml:space="preserve"> pequeño</w:t>
      </w:r>
      <w:r>
        <w:t xml:space="preserve"> texto para describir lo que se hizo para resolverlo.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bookmarkStart w:id="11" w:name="__DdeLink__47_843698511"/>
      <w:bookmarkEnd w:id="11"/>
      <w:r>
        <w:rPr>
          <w:rFonts w:ascii="Helvetica Neue;Helvetica;Arial;" w:hAnsi="Helvetica Neue;Helvetica;Arial;"/>
          <w:b/>
          <w:bCs/>
          <w:color w:val="6600FF"/>
        </w:rPr>
        <w:t>Técnico de MS.</w:t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Escalar un incidente.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>En caso que el técnico no pueda solucionar un incidente, por no ser de su área</w:t>
      </w:r>
      <w:r w:rsidR="009D70C2">
        <w:t xml:space="preserve"> o no estar dentro de sus posibilidades</w:t>
      </w:r>
      <w:r>
        <w:t>, puede “</w:t>
      </w:r>
      <w:r w:rsidR="009D70C2">
        <w:t>E</w:t>
      </w:r>
      <w:r>
        <w:t>scalarlo</w:t>
      </w:r>
      <w:r w:rsidR="009D70C2">
        <w:t xml:space="preserve">” </w:t>
      </w:r>
      <w:r>
        <w:t xml:space="preserve"> a la siguiente área que lo puede resolver. </w:t>
      </w:r>
      <w:r w:rsidR="009D70C2">
        <w:t xml:space="preserve"> </w:t>
      </w:r>
      <w:r>
        <w:t xml:space="preserve">En este </w:t>
      </w:r>
      <w:r w:rsidR="009D70C2">
        <w:t>caso</w:t>
      </w:r>
      <w:r>
        <w:t>, se enviará un correo a las personas del área encargada</w:t>
      </w:r>
      <w:r w:rsidR="009D70C2">
        <w:t xml:space="preserve"> de atenderlo</w:t>
      </w:r>
      <w:r>
        <w:t>.</w:t>
      </w:r>
    </w:p>
    <w:p w:rsidR="00996DE9" w:rsidRDefault="00996DE9" w:rsidP="00F8486A">
      <w:pPr>
        <w:jc w:val="both"/>
      </w:pPr>
      <w:bookmarkStart w:id="12" w:name="__DdeLink__47_8436985111"/>
      <w:bookmarkEnd w:id="12"/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Técnico de MS.</w:t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Marcar un incidente como un problema.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 xml:space="preserve">En caso que el técnico no pueda solucionar un incidente y ya es tercer nivel (DGAIT), el técnico puede marcarlo como un “Problema”, capturando la explicación </w:t>
      </w:r>
      <w:r w:rsidR="000D4E87">
        <w:t>necesaria</w:t>
      </w:r>
      <w:r>
        <w:t>.</w:t>
      </w:r>
    </w:p>
    <w:p w:rsidR="00996DE9" w:rsidRDefault="00996DE9" w:rsidP="00F8486A">
      <w:pPr>
        <w:jc w:val="both"/>
      </w:pPr>
    </w:p>
    <w:p w:rsidR="00FB321C" w:rsidRDefault="00FB321C" w:rsidP="00E57393">
      <w:pPr>
        <w:pStyle w:val="Prrafodelista"/>
        <w:numPr>
          <w:ilvl w:val="0"/>
          <w:numId w:val="2"/>
        </w:numPr>
        <w:jc w:val="both"/>
      </w:pPr>
      <w:r>
        <w:t>Departamento de Gestión  de Arquitectura e Infraestructura Tecnológica  (DGAIT)</w:t>
      </w:r>
    </w:p>
    <w:p w:rsidR="00FB321C" w:rsidRDefault="00FB321C" w:rsidP="00E57393">
      <w:pPr>
        <w:pStyle w:val="Prrafodelista"/>
        <w:numPr>
          <w:ilvl w:val="0"/>
          <w:numId w:val="2"/>
        </w:numPr>
        <w:jc w:val="both"/>
      </w:pPr>
      <w:r>
        <w:t>Departamento de Gestión y Desarrollo de Soluciones Tecnológicas (DGDST)</w:t>
      </w:r>
    </w:p>
    <w:p w:rsidR="00FB321C" w:rsidRDefault="00FB321C" w:rsidP="00E57393">
      <w:pPr>
        <w:pStyle w:val="Prrafodelista"/>
        <w:numPr>
          <w:ilvl w:val="0"/>
          <w:numId w:val="2"/>
        </w:numPr>
        <w:jc w:val="both"/>
      </w:pPr>
      <w:r>
        <w:t>Departamento de Gestión y Operación de Servicios de TIC (DGO</w:t>
      </w:r>
      <w:r w:rsidR="00F8486A">
        <w:t>S-TIC’s</w:t>
      </w:r>
      <w:r>
        <w:t>)</w:t>
      </w:r>
    </w:p>
    <w:p w:rsidR="00FB321C" w:rsidRDefault="00FB321C" w:rsidP="00E57393">
      <w:pPr>
        <w:pStyle w:val="Prrafodelista"/>
        <w:numPr>
          <w:ilvl w:val="0"/>
          <w:numId w:val="2"/>
        </w:numPr>
        <w:jc w:val="both"/>
      </w:pPr>
      <w:r>
        <w:t>Departamento de Gestión Estratégica  (GE)</w:t>
      </w:r>
    </w:p>
    <w:sectPr w:rsidR="00FB321C" w:rsidSect="00996DE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4586"/>
    <w:multiLevelType w:val="hybridMultilevel"/>
    <w:tmpl w:val="972C225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1977"/>
    <w:multiLevelType w:val="hybridMultilevel"/>
    <w:tmpl w:val="5DF26F3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E9"/>
    <w:rsid w:val="000431CB"/>
    <w:rsid w:val="000D4E87"/>
    <w:rsid w:val="000F4848"/>
    <w:rsid w:val="00174EF2"/>
    <w:rsid w:val="00264FBD"/>
    <w:rsid w:val="00507E08"/>
    <w:rsid w:val="005275BE"/>
    <w:rsid w:val="0057672B"/>
    <w:rsid w:val="0059587E"/>
    <w:rsid w:val="00721DE8"/>
    <w:rsid w:val="00767F5C"/>
    <w:rsid w:val="00996DE9"/>
    <w:rsid w:val="009D70C2"/>
    <w:rsid w:val="00A27F5E"/>
    <w:rsid w:val="00A46818"/>
    <w:rsid w:val="00AB5F67"/>
    <w:rsid w:val="00B6130E"/>
    <w:rsid w:val="00B64D96"/>
    <w:rsid w:val="00BB7CC7"/>
    <w:rsid w:val="00DF4F00"/>
    <w:rsid w:val="00DF6571"/>
    <w:rsid w:val="00E15C30"/>
    <w:rsid w:val="00E57393"/>
    <w:rsid w:val="00EE3CF8"/>
    <w:rsid w:val="00F8486A"/>
    <w:rsid w:val="00FB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DE9"/>
    <w:pPr>
      <w:widowControl w:val="0"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57393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51">
    <w:name w:val="Título 51"/>
    <w:basedOn w:val="Heading"/>
    <w:qFormat/>
    <w:rsid w:val="00996DE9"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paragraph" w:customStyle="1" w:styleId="Heading">
    <w:name w:val="Heading"/>
    <w:basedOn w:val="Normal"/>
    <w:next w:val="TextBody"/>
    <w:qFormat/>
    <w:rsid w:val="00996DE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96DE9"/>
    <w:pPr>
      <w:spacing w:after="140" w:line="288" w:lineRule="auto"/>
    </w:pPr>
  </w:style>
  <w:style w:type="paragraph" w:styleId="Lista">
    <w:name w:val="List"/>
    <w:basedOn w:val="TextBody"/>
    <w:rsid w:val="00996DE9"/>
  </w:style>
  <w:style w:type="paragraph" w:customStyle="1" w:styleId="Epgrafe1">
    <w:name w:val="Epígrafe1"/>
    <w:basedOn w:val="Normal"/>
    <w:qFormat/>
    <w:rsid w:val="00996DE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96DE9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4F00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F00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E3CF8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E57393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7393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7393"/>
    <w:rPr>
      <w:rFonts w:cs="Mangal"/>
      <w:b/>
      <w:bCs/>
      <w:i/>
      <w:iCs/>
      <w:color w:val="4F81BD" w:themeColor="accent1"/>
      <w:sz w:val="24"/>
      <w:szCs w:val="21"/>
    </w:rPr>
  </w:style>
  <w:style w:type="paragraph" w:styleId="Revisin">
    <w:name w:val="Revision"/>
    <w:hidden/>
    <w:uiPriority w:val="99"/>
    <w:semiHidden/>
    <w:rsid w:val="00BB7CC7"/>
    <w:rPr>
      <w:rFonts w:cs="Mangal"/>
      <w:color w:val="00000A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DE9"/>
    <w:pPr>
      <w:widowControl w:val="0"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57393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51">
    <w:name w:val="Título 51"/>
    <w:basedOn w:val="Heading"/>
    <w:qFormat/>
    <w:rsid w:val="00996DE9"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paragraph" w:customStyle="1" w:styleId="Heading">
    <w:name w:val="Heading"/>
    <w:basedOn w:val="Normal"/>
    <w:next w:val="TextBody"/>
    <w:qFormat/>
    <w:rsid w:val="00996DE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96DE9"/>
    <w:pPr>
      <w:spacing w:after="140" w:line="288" w:lineRule="auto"/>
    </w:pPr>
  </w:style>
  <w:style w:type="paragraph" w:styleId="Lista">
    <w:name w:val="List"/>
    <w:basedOn w:val="TextBody"/>
    <w:rsid w:val="00996DE9"/>
  </w:style>
  <w:style w:type="paragraph" w:customStyle="1" w:styleId="Epgrafe1">
    <w:name w:val="Epígrafe1"/>
    <w:basedOn w:val="Normal"/>
    <w:qFormat/>
    <w:rsid w:val="00996DE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96DE9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4F00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F00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E3CF8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E57393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7393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7393"/>
    <w:rPr>
      <w:rFonts w:cs="Mangal"/>
      <w:b/>
      <w:bCs/>
      <w:i/>
      <w:iCs/>
      <w:color w:val="4F81BD" w:themeColor="accent1"/>
      <w:sz w:val="24"/>
      <w:szCs w:val="21"/>
    </w:rPr>
  </w:style>
  <w:style w:type="paragraph" w:styleId="Revisin">
    <w:name w:val="Revision"/>
    <w:hidden/>
    <w:uiPriority w:val="99"/>
    <w:semiHidden/>
    <w:rsid w:val="00BB7CC7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A9DC97-EE25-4876-BC66-F06A8CE0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1008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Zamora Olvera</cp:lastModifiedBy>
  <cp:revision>3</cp:revision>
  <dcterms:created xsi:type="dcterms:W3CDTF">2016-04-28T16:51:00Z</dcterms:created>
  <dcterms:modified xsi:type="dcterms:W3CDTF">2016-04-28T16:55:00Z</dcterms:modified>
  <dc:language>es-MX</dc:language>
</cp:coreProperties>
</file>